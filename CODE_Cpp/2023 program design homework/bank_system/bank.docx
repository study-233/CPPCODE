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auto" w:sz="6" w:space="1"/>
        </w:pBdr>
        <w:spacing w:after="312" w:afterLines="100" w:line="360" w:lineRule="auto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北京</w:t>
      </w:r>
      <w:r>
        <w:rPr>
          <w:b/>
          <w:sz w:val="36"/>
          <w:szCs w:val="36"/>
        </w:rPr>
        <w:t>科技大学实验报告</w:t>
      </w:r>
    </w:p>
    <w:p>
      <w:pPr>
        <w:pBdr>
          <w:bottom w:val="single" w:color="auto" w:sz="6" w:space="1"/>
        </w:pBdr>
        <w:spacing w:line="360" w:lineRule="auto"/>
        <w:rPr>
          <w:szCs w:val="28"/>
        </w:rPr>
      </w:pPr>
      <w:r>
        <w:rPr>
          <w:rFonts w:hint="eastAsia"/>
          <w:szCs w:val="28"/>
        </w:rPr>
        <w:t xml:space="preserve">学院：                 </w:t>
      </w:r>
      <w:r>
        <w:rPr>
          <w:szCs w:val="28"/>
        </w:rPr>
        <w:t xml:space="preserve">  </w:t>
      </w:r>
      <w:r>
        <w:rPr>
          <w:rFonts w:hint="eastAsia"/>
          <w:szCs w:val="28"/>
        </w:rPr>
        <w:t xml:space="preserve">专业：              </w:t>
      </w:r>
      <w:r>
        <w:rPr>
          <w:szCs w:val="28"/>
        </w:rPr>
        <w:t xml:space="preserve">     </w:t>
      </w:r>
      <w:r>
        <w:rPr>
          <w:rFonts w:hint="eastAsia"/>
          <w:szCs w:val="28"/>
        </w:rPr>
        <w:t xml:space="preserve">班级：                   </w:t>
      </w:r>
    </w:p>
    <w:p>
      <w:pPr>
        <w:pBdr>
          <w:bottom w:val="single" w:color="auto" w:sz="4" w:space="1"/>
        </w:pBdr>
        <w:spacing w:before="312" w:beforeLines="100" w:after="312" w:afterLines="100" w:line="360" w:lineRule="auto"/>
        <w:rPr>
          <w:b/>
          <w:sz w:val="24"/>
          <w:szCs w:val="28"/>
        </w:rPr>
      </w:pPr>
      <w:r>
        <w:rPr>
          <w:rFonts w:hint="eastAsia"/>
          <w:szCs w:val="28"/>
        </w:rPr>
        <w:t xml:space="preserve">姓名：  </w:t>
      </w:r>
      <w:r>
        <w:rPr>
          <w:szCs w:val="28"/>
        </w:rPr>
        <w:t xml:space="preserve">   </w:t>
      </w:r>
      <w:r>
        <w:rPr>
          <w:rFonts w:hint="eastAsia"/>
          <w:szCs w:val="28"/>
        </w:rPr>
        <w:t xml:space="preserve"> </w:t>
      </w:r>
      <w:r>
        <w:rPr>
          <w:szCs w:val="28"/>
        </w:rPr>
        <w:t xml:space="preserve">      </w:t>
      </w:r>
      <w:r>
        <w:rPr>
          <w:rFonts w:hint="eastAsia"/>
          <w:szCs w:val="28"/>
        </w:rPr>
        <w:t xml:space="preserve">    </w:t>
      </w:r>
      <w:r>
        <w:rPr>
          <w:szCs w:val="28"/>
        </w:rPr>
        <w:t xml:space="preserve">    </w:t>
      </w:r>
      <w:r>
        <w:rPr>
          <w:rFonts w:hint="eastAsia"/>
          <w:szCs w:val="28"/>
        </w:rPr>
        <w:t xml:space="preserve">学号：           </w:t>
      </w:r>
      <w:r>
        <w:rPr>
          <w:szCs w:val="28"/>
        </w:rPr>
        <w:t xml:space="preserve">     </w:t>
      </w:r>
      <w:r>
        <w:rPr>
          <w:rFonts w:hint="eastAsia"/>
          <w:szCs w:val="28"/>
        </w:rPr>
        <w:t xml:space="preserve">实验日期：   </w:t>
      </w:r>
      <w:r>
        <w:rPr>
          <w:szCs w:val="28"/>
        </w:rPr>
        <w:t xml:space="preserve">    </w:t>
      </w:r>
      <w:r>
        <w:rPr>
          <w:rFonts w:hint="eastAsia"/>
          <w:szCs w:val="28"/>
        </w:rPr>
        <w:t xml:space="preserve"> </w:t>
      </w:r>
      <w:r>
        <w:rPr>
          <w:szCs w:val="28"/>
        </w:rPr>
        <w:t>年</w:t>
      </w:r>
      <w:r>
        <w:rPr>
          <w:rFonts w:hint="eastAsia"/>
          <w:szCs w:val="28"/>
        </w:rPr>
        <w:t xml:space="preserve">    </w:t>
      </w:r>
      <w:r>
        <w:rPr>
          <w:szCs w:val="28"/>
        </w:rPr>
        <w:t xml:space="preserve"> </w:t>
      </w:r>
      <w:r>
        <w:rPr>
          <w:rFonts w:hint="eastAsia"/>
          <w:szCs w:val="28"/>
        </w:rPr>
        <w:t xml:space="preserve">月    </w:t>
      </w:r>
      <w:r>
        <w:rPr>
          <w:szCs w:val="28"/>
        </w:rPr>
        <w:t xml:space="preserve"> </w:t>
      </w:r>
      <w:r>
        <w:rPr>
          <w:rFonts w:hint="eastAsia"/>
          <w:szCs w:val="28"/>
        </w:rPr>
        <w:t xml:space="preserve">日  </w:t>
      </w:r>
    </w:p>
    <w:p>
      <w:pPr>
        <w:spacing w:before="312" w:beforeLines="100" w:line="360" w:lineRule="auto"/>
        <w:rPr>
          <w:rFonts w:hint="default" w:eastAsiaTheme="minorEastAsia"/>
          <w:b/>
          <w:sz w:val="24"/>
          <w:szCs w:val="28"/>
          <w:u w:val="single"/>
          <w:lang w:val="en-US" w:eastAsia="zh-CN"/>
        </w:rPr>
      </w:pPr>
      <w:r>
        <w:rPr>
          <w:rFonts w:hint="eastAsia"/>
          <w:b/>
          <w:sz w:val="24"/>
          <w:szCs w:val="28"/>
        </w:rPr>
        <w:t>实验名称：</w:t>
      </w:r>
      <w:ins w:id="0" w:author="Windows 用户" w:date="2018-04-10T14:35:00Z">
        <w:r>
          <w:rPr>
            <w:rFonts w:hint="eastAsia"/>
            <w:b/>
            <w:sz w:val="24"/>
            <w:szCs w:val="28"/>
          </w:rPr>
          <w:t>个人银行账户管理系统</w:t>
        </w:r>
      </w:ins>
      <w:r>
        <w:rPr>
          <w:rFonts w:hint="eastAsia"/>
          <w:b/>
          <w:sz w:val="24"/>
          <w:szCs w:val="28"/>
          <w:lang w:val="en-US" w:eastAsia="zh-CN"/>
        </w:rPr>
        <w:t>的改进</w:t>
      </w:r>
    </w:p>
    <w:p>
      <w:pPr>
        <w:spacing w:line="360" w:lineRule="auto"/>
        <w:rPr>
          <w:rFonts w:hint="eastAsia"/>
          <w:b/>
          <w:sz w:val="24"/>
          <w:szCs w:val="28"/>
        </w:rPr>
      </w:pPr>
    </w:p>
    <w:p>
      <w:pPr>
        <w:spacing w:line="360" w:lineRule="auto"/>
        <w:rPr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t>实验目的：</w:t>
      </w:r>
    </w:p>
    <w:p>
      <w:pPr>
        <w:spacing w:line="360" w:lineRule="auto"/>
        <w:rPr>
          <w:sz w:val="24"/>
          <w:szCs w:val="28"/>
        </w:rPr>
      </w:pPr>
      <w:r>
        <w:rPr>
          <w:rFonts w:hint="eastAsia"/>
          <w:sz w:val="24"/>
          <w:szCs w:val="28"/>
          <w:lang w:val="en-US" w:eastAsia="zh-CN"/>
        </w:rPr>
        <w:t>完善</w:t>
      </w:r>
      <w:r>
        <w:rPr>
          <w:rFonts w:hint="eastAsia"/>
          <w:sz w:val="24"/>
          <w:szCs w:val="28"/>
        </w:rPr>
        <w:t>银行账户系统，并</w:t>
      </w:r>
      <w:r>
        <w:rPr>
          <w:rFonts w:hint="eastAsia"/>
          <w:sz w:val="24"/>
          <w:szCs w:val="28"/>
          <w:lang w:val="en-US" w:eastAsia="zh-CN"/>
        </w:rPr>
        <w:t>实现以下功能</w:t>
      </w:r>
      <w:r>
        <w:rPr>
          <w:rFonts w:hint="eastAsia"/>
          <w:sz w:val="24"/>
          <w:szCs w:val="28"/>
        </w:rPr>
        <w:t>：</w:t>
      </w:r>
    </w:p>
    <w:p>
      <w:pPr>
        <w:spacing w:line="360" w:lineRule="auto"/>
        <w:rPr>
          <w:rFonts w:hint="eastAsia"/>
          <w:sz w:val="24"/>
          <w:szCs w:val="28"/>
          <w:highlight w:val="none"/>
        </w:rPr>
      </w:pPr>
      <w:r>
        <w:rPr>
          <w:rFonts w:hint="eastAsia"/>
          <w:sz w:val="24"/>
          <w:szCs w:val="28"/>
          <w:highlight w:val="none"/>
        </w:rPr>
        <w:t>(简述</w:t>
      </w:r>
      <w:r>
        <w:rPr>
          <w:rFonts w:hint="eastAsia"/>
          <w:sz w:val="24"/>
          <w:szCs w:val="28"/>
          <w:highlight w:val="none"/>
          <w:lang w:val="en-US" w:eastAsia="zh-CN"/>
        </w:rPr>
        <w:t>你的</w:t>
      </w:r>
      <w:r>
        <w:rPr>
          <w:rFonts w:hint="eastAsia"/>
          <w:sz w:val="24"/>
          <w:szCs w:val="28"/>
          <w:highlight w:val="none"/>
        </w:rPr>
        <w:t>系统</w:t>
      </w:r>
      <w:r>
        <w:rPr>
          <w:rFonts w:hint="eastAsia"/>
          <w:sz w:val="24"/>
          <w:szCs w:val="28"/>
          <w:highlight w:val="none"/>
          <w:lang w:val="en-US" w:eastAsia="zh-CN"/>
        </w:rPr>
        <w:t>新增了哪些“银行1-6”没有的功能，每个功能用1句话简述</w:t>
      </w:r>
      <w:r>
        <w:rPr>
          <w:rFonts w:hint="eastAsia"/>
          <w:sz w:val="24"/>
          <w:szCs w:val="28"/>
          <w:highlight w:val="none"/>
        </w:rPr>
        <w:t>)</w:t>
      </w:r>
    </w:p>
    <w:p>
      <w:pPr>
        <w:spacing w:line="360" w:lineRule="auto"/>
        <w:rPr>
          <w:rFonts w:hint="eastAsia"/>
          <w:sz w:val="24"/>
          <w:szCs w:val="28"/>
          <w:highlight w:val="none"/>
          <w:lang w:val="en-US" w:eastAsia="zh-CN"/>
        </w:rPr>
      </w:pPr>
      <w:r>
        <w:rPr>
          <w:rFonts w:hint="eastAsia"/>
          <w:sz w:val="24"/>
          <w:szCs w:val="28"/>
          <w:highlight w:val="none"/>
          <w:lang w:val="en-US" w:eastAsia="zh-CN"/>
        </w:rPr>
        <w:t>1.</w:t>
      </w:r>
    </w:p>
    <w:p>
      <w:pPr>
        <w:spacing w:line="360" w:lineRule="auto"/>
        <w:rPr>
          <w:rFonts w:hint="eastAsia"/>
          <w:sz w:val="24"/>
          <w:szCs w:val="28"/>
          <w:highlight w:val="none"/>
          <w:lang w:val="en-US" w:eastAsia="zh-CN"/>
        </w:rPr>
      </w:pPr>
      <w:r>
        <w:rPr>
          <w:rFonts w:hint="eastAsia"/>
          <w:sz w:val="24"/>
          <w:szCs w:val="28"/>
          <w:highlight w:val="none"/>
          <w:lang w:val="en-US" w:eastAsia="zh-CN"/>
        </w:rPr>
        <w:t>2.</w:t>
      </w:r>
    </w:p>
    <w:p>
      <w:pPr>
        <w:spacing w:line="360" w:lineRule="auto"/>
        <w:rPr>
          <w:rFonts w:hint="eastAsia"/>
          <w:sz w:val="24"/>
          <w:szCs w:val="28"/>
          <w:highlight w:val="none"/>
          <w:lang w:val="en-US" w:eastAsia="zh-CN"/>
        </w:rPr>
      </w:pPr>
      <w:r>
        <w:rPr>
          <w:rFonts w:hint="eastAsia"/>
          <w:sz w:val="24"/>
          <w:szCs w:val="28"/>
          <w:highlight w:val="none"/>
          <w:lang w:val="en-US" w:eastAsia="zh-CN"/>
        </w:rPr>
        <w:t>3.</w:t>
      </w:r>
    </w:p>
    <w:p>
      <w:pPr>
        <w:pBdr>
          <w:bottom w:val="single" w:color="auto" w:sz="4" w:space="0"/>
        </w:pBdr>
        <w:spacing w:line="360" w:lineRule="auto"/>
        <w:rPr>
          <w:rFonts w:hint="default"/>
          <w:sz w:val="24"/>
          <w:szCs w:val="28"/>
          <w:highlight w:val="none"/>
          <w:lang w:val="en-US" w:eastAsia="zh-CN"/>
        </w:rPr>
      </w:pPr>
      <w:r>
        <w:rPr>
          <w:rFonts w:hint="eastAsia"/>
          <w:sz w:val="24"/>
          <w:szCs w:val="28"/>
          <w:highlight w:val="none"/>
          <w:lang w:val="en-US" w:eastAsia="zh-CN"/>
        </w:rPr>
        <w:t>。。。</w:t>
      </w:r>
    </w:p>
    <w:p>
      <w:pPr>
        <w:spacing w:line="360" w:lineRule="auto"/>
        <w:rPr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t>实验仪器：</w:t>
      </w:r>
    </w:p>
    <w:p>
      <w:pPr>
        <w:spacing w:line="360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t>计算机：MacBook Pro</w:t>
      </w:r>
    </w:p>
    <w:p>
      <w:pPr>
        <w:spacing w:line="360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t>CPU：3.1GHz IntelCore i5</w:t>
      </w:r>
    </w:p>
    <w:p>
      <w:pPr>
        <w:spacing w:line="360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t>内存：8GB 2133MHz LPDDR</w:t>
      </w:r>
    </w:p>
    <w:p>
      <w:pPr>
        <w:spacing w:line="360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t>硬盘：256GB</w:t>
      </w:r>
    </w:p>
    <w:p>
      <w:pPr>
        <w:spacing w:line="360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t>显卡：Intel Iris Plus Graphics 650 1536 MB</w:t>
      </w:r>
    </w:p>
    <w:p>
      <w:pPr>
        <w:spacing w:line="360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t>操作系统：Windows 10</w:t>
      </w:r>
    </w:p>
    <w:p>
      <w:pPr>
        <w:widowControl/>
        <w:pBdr>
          <w:bottom w:val="single" w:color="auto" w:sz="4" w:space="0"/>
        </w:pBdr>
        <w:jc w:val="left"/>
        <w:rPr>
          <w:rFonts w:hint="default"/>
          <w:b/>
          <w:sz w:val="24"/>
          <w:szCs w:val="28"/>
          <w:lang w:val="en-US" w:eastAsia="zh-CN"/>
        </w:rPr>
      </w:pPr>
      <w:r>
        <w:rPr>
          <w:sz w:val="24"/>
          <w:szCs w:val="28"/>
        </w:rPr>
        <w:t>编译器：</w:t>
      </w:r>
      <w:r>
        <w:rPr>
          <w:rFonts w:hint="eastAsia"/>
          <w:sz w:val="24"/>
          <w:szCs w:val="28"/>
          <w:lang w:val="en-US" w:eastAsia="zh-CN"/>
        </w:rPr>
        <w:t>xxx</w:t>
      </w:r>
    </w:p>
    <w:p>
      <w:pPr>
        <w:spacing w:line="360" w:lineRule="auto"/>
        <w:rPr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t>实验内容与步骤：</w:t>
      </w:r>
    </w:p>
    <w:p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【</w:t>
      </w:r>
      <w:r>
        <w:rPr>
          <w:rFonts w:hint="eastAsia" w:ascii="Times New Roman" w:hAnsi="Times New Roman" w:cs="Times New Roman"/>
          <w:bCs/>
          <w:sz w:val="24"/>
          <w:szCs w:val="24"/>
          <w:lang w:val="en-US" w:eastAsia="zh-CN"/>
        </w:rPr>
        <w:t>功能</w:t>
      </w:r>
      <w:r>
        <w:rPr>
          <w:rFonts w:ascii="Times New Roman" w:hAnsi="Times New Roman" w:cs="Times New Roman"/>
          <w:bCs/>
          <w:sz w:val="24"/>
          <w:szCs w:val="24"/>
        </w:rPr>
        <w:t>1</w:t>
      </w:r>
      <w:r>
        <w:rPr>
          <w:rFonts w:hint="eastAsia" w:ascii="Times New Roman" w:hAnsi="Times New Roman" w:cs="Times New Roman"/>
          <w:bCs/>
          <w:sz w:val="24"/>
          <w:szCs w:val="24"/>
          <w:lang w:eastAsia="zh-CN"/>
        </w:rPr>
        <w:t>：</w:t>
      </w:r>
      <w:r>
        <w:rPr>
          <w:rFonts w:ascii="Times New Roman" w:hAnsi="Times New Roman" w:cs="Times New Roman"/>
          <w:bCs/>
          <w:sz w:val="24"/>
          <w:szCs w:val="24"/>
        </w:rPr>
        <w:t>建立简单的储蓄账户</w:t>
      </w:r>
      <w:r>
        <w:rPr>
          <w:rFonts w:ascii="Times New Roman" w:hAnsi="Times New Roman" w:cs="Times New Roman"/>
          <w:b/>
          <w:bCs/>
          <w:sz w:val="24"/>
          <w:szCs w:val="24"/>
        </w:rPr>
        <w:t>】</w:t>
      </w:r>
    </w:p>
    <w:p>
      <w:pPr>
        <w:numPr>
          <w:numId w:val="0"/>
        </w:numPr>
        <w:spacing w:line="360" w:lineRule="auto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1.设计</w:t>
      </w:r>
    </w:p>
    <w:p>
      <w:pPr>
        <w:numPr>
          <w:numId w:val="0"/>
        </w:numPr>
        <w:spacing w:line="360" w:lineRule="auto"/>
        <w:ind w:leftChars="0"/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none"/>
          <w:lang w:eastAsia="zh-CN"/>
        </w:rPr>
        <w:t>（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为了实现功能1，你添加了哪些类，设计了什么样的算法？画出类图和流程图，并配以文字解释说明）</w:t>
      </w:r>
    </w:p>
    <w:p>
      <w:pPr>
        <w:numPr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</w:p>
    <w:p>
      <w:pPr>
        <w:numPr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  <w:bookmarkStart w:id="0" w:name="_GoBack"/>
      <w:bookmarkEnd w:id="0"/>
    </w:p>
    <w:p>
      <w:pPr>
        <w:spacing w:line="360" w:lineRule="auto"/>
        <w:rPr>
          <w:rFonts w:hint="eastAsia" w:ascii="Times New Roman" w:hAnsi="Times New Roman" w:cs="Times New Roman" w:eastAsiaTheme="minorEastAsia"/>
          <w:color w:val="0000FF"/>
          <w:sz w:val="24"/>
          <w:szCs w:val="24"/>
          <w:highlight w:val="yellow"/>
          <w:lang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2.</w:t>
      </w:r>
      <w:r>
        <w:rPr>
          <w:rFonts w:ascii="Times New Roman" w:hAnsi="Times New Roman" w:cs="Times New Roman"/>
          <w:sz w:val="24"/>
          <w:szCs w:val="24"/>
        </w:rPr>
        <w:t>实现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eastAsia="zh-CN"/>
        </w:rPr>
        <w:t>（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粘贴关键代码，需要有注释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eastAsia="zh-CN"/>
        </w:rPr>
        <w:t>）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tabs>
                <w:tab w:val="left" w:pos="593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A0D91"/>
                <w:kern w:val="0"/>
                <w:sz w:val="24"/>
                <w:szCs w:val="24"/>
              </w:rPr>
              <w:t>class</w:t>
            </w: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SavingsAccount </w:t>
            </w:r>
            <w:r>
              <w:rPr>
                <w:rFonts w:ascii="Times New Roman" w:hAnsi="Times New Roman" w:cs="Times New Roman"/>
                <w:color w:val="007400"/>
                <w:kern w:val="0"/>
                <w:sz w:val="24"/>
                <w:szCs w:val="24"/>
              </w:rPr>
              <w:t>//建立储蓄账户类</w:t>
            </w:r>
          </w:p>
          <w:p>
            <w:pPr>
              <w:widowControl/>
              <w:tabs>
                <w:tab w:val="left" w:pos="593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{ </w:t>
            </w:r>
            <w:r>
              <w:rPr>
                <w:rFonts w:ascii="Times New Roman" w:hAnsi="Times New Roman" w:cs="Times New Roman"/>
                <w:color w:val="AA0D91"/>
                <w:kern w:val="0"/>
                <w:sz w:val="24"/>
                <w:szCs w:val="24"/>
              </w:rPr>
              <w:t>private</w:t>
            </w: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:</w:t>
            </w:r>
          </w:p>
          <w:p>
            <w:pPr>
              <w:widowControl/>
              <w:tabs>
                <w:tab w:val="left" w:pos="593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color w:val="AA0D91"/>
                <w:kern w:val="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A0D91"/>
                <w:kern w:val="0"/>
                <w:sz w:val="24"/>
                <w:szCs w:val="24"/>
              </w:rPr>
              <w:t>id</w:t>
            </w: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color w:val="007400"/>
                <w:kern w:val="0"/>
                <w:sz w:val="24"/>
                <w:szCs w:val="24"/>
              </w:rPr>
              <w:t>//账号</w:t>
            </w:r>
          </w:p>
          <w:p>
            <w:pPr>
              <w:widowControl/>
              <w:tabs>
                <w:tab w:val="left" w:pos="593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color w:val="AA0D91"/>
                <w:kern w:val="0"/>
                <w:sz w:val="24"/>
                <w:szCs w:val="24"/>
              </w:rPr>
              <w:t>double</w:t>
            </w: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balance;</w:t>
            </w: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color w:val="007400"/>
                <w:kern w:val="0"/>
                <w:sz w:val="24"/>
                <w:szCs w:val="24"/>
              </w:rPr>
              <w:t>//余额</w:t>
            </w:r>
          </w:p>
          <w:p>
            <w:pPr>
              <w:widowControl/>
              <w:tabs>
                <w:tab w:val="left" w:pos="593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color w:val="AA0D91"/>
                <w:kern w:val="0"/>
                <w:sz w:val="24"/>
                <w:szCs w:val="24"/>
              </w:rPr>
              <w:t>double</w:t>
            </w: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rate;</w:t>
            </w: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color w:val="007400"/>
                <w:kern w:val="0"/>
                <w:sz w:val="24"/>
                <w:szCs w:val="24"/>
              </w:rPr>
              <w:t>//存款的年利率</w:t>
            </w:r>
          </w:p>
          <w:p>
            <w:pPr>
              <w:widowControl/>
              <w:tabs>
                <w:tab w:val="left" w:pos="593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color w:val="AA0D91"/>
                <w:kern w:val="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lastDate;</w:t>
            </w: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color w:val="007400"/>
                <w:kern w:val="0"/>
                <w:sz w:val="24"/>
                <w:szCs w:val="24"/>
              </w:rPr>
              <w:t>//上次变更余额的时期</w:t>
            </w:r>
          </w:p>
          <w:p>
            <w:pPr>
              <w:widowControl/>
              <w:tabs>
                <w:tab w:val="left" w:pos="593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color w:val="AA0D91"/>
                <w:kern w:val="0"/>
                <w:sz w:val="24"/>
                <w:szCs w:val="24"/>
              </w:rPr>
              <w:t>double</w:t>
            </w: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accumulation;</w:t>
            </w: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color w:val="007400"/>
                <w:kern w:val="0"/>
                <w:sz w:val="24"/>
                <w:szCs w:val="24"/>
              </w:rPr>
              <w:t>//余额按日累加之和</w:t>
            </w:r>
          </w:p>
          <w:p>
            <w:pPr>
              <w:widowControl/>
              <w:tabs>
                <w:tab w:val="left" w:pos="593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color w:val="AA0D91"/>
                <w:kern w:val="0"/>
                <w:sz w:val="24"/>
                <w:szCs w:val="24"/>
              </w:rPr>
              <w:t>void</w:t>
            </w: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record(</w:t>
            </w:r>
            <w:r>
              <w:rPr>
                <w:rFonts w:ascii="Times New Roman" w:hAnsi="Times New Roman" w:cs="Times New Roman"/>
                <w:color w:val="AA0D91"/>
                <w:kern w:val="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date, </w:t>
            </w:r>
            <w:r>
              <w:rPr>
                <w:rFonts w:ascii="Times New Roman" w:hAnsi="Times New Roman" w:cs="Times New Roman"/>
                <w:color w:val="AA0D91"/>
                <w:kern w:val="0"/>
                <w:sz w:val="24"/>
                <w:szCs w:val="24"/>
              </w:rPr>
              <w:t>double</w:t>
            </w: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amount);</w:t>
            </w:r>
            <w:r>
              <w:rPr>
                <w:rFonts w:ascii="Times New Roman" w:hAnsi="Times New Roman" w:cs="Times New Roman"/>
                <w:color w:val="007400"/>
                <w:kern w:val="0"/>
                <w:sz w:val="24"/>
                <w:szCs w:val="24"/>
              </w:rPr>
              <w:t>//获得到指定日期为止的存款金额按日累积值</w:t>
            </w:r>
            <w:r>
              <w:rPr>
                <w:rFonts w:ascii="Times New Roman" w:hAnsi="Times New Roman" w:cs="Times New Roman"/>
                <w:color w:val="007400"/>
                <w:kern w:val="0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color w:val="007400"/>
                <w:kern w:val="0"/>
                <w:sz w:val="24"/>
                <w:szCs w:val="24"/>
              </w:rPr>
              <w:instrText xml:space="preserve"> = 1 \* GB3 </w:instrText>
            </w:r>
            <w:r>
              <w:rPr>
                <w:rFonts w:ascii="Times New Roman" w:hAnsi="Times New Roman" w:cs="Times New Roman"/>
                <w:color w:val="007400"/>
                <w:kern w:val="0"/>
                <w:sz w:val="24"/>
                <w:szCs w:val="24"/>
              </w:rPr>
              <w:fldChar w:fldCharType="separate"/>
            </w:r>
            <w:r>
              <w:rPr>
                <w:rFonts w:hint="eastAsia" w:ascii="宋体" w:hAnsi="宋体" w:eastAsia="宋体" w:cs="宋体"/>
                <w:color w:val="007400"/>
                <w:kern w:val="0"/>
                <w:sz w:val="24"/>
                <w:szCs w:val="24"/>
              </w:rPr>
              <w:t>①</w:t>
            </w:r>
            <w:r>
              <w:rPr>
                <w:rFonts w:ascii="Times New Roman" w:hAnsi="Times New Roman" w:cs="Times New Roman"/>
                <w:color w:val="007400"/>
                <w:kern w:val="0"/>
                <w:sz w:val="24"/>
                <w:szCs w:val="24"/>
              </w:rPr>
              <w:fldChar w:fldCharType="end"/>
            </w:r>
          </w:p>
          <w:p>
            <w:pPr>
              <w:widowControl/>
              <w:tabs>
                <w:tab w:val="left" w:pos="593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color w:val="AA0D91"/>
                <w:kern w:val="0"/>
                <w:sz w:val="24"/>
                <w:szCs w:val="24"/>
              </w:rPr>
              <w:t>double</w:t>
            </w: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accumulate(</w:t>
            </w:r>
            <w:r>
              <w:rPr>
                <w:rFonts w:ascii="Times New Roman" w:hAnsi="Times New Roman" w:cs="Times New Roman"/>
                <w:color w:val="AA0D91"/>
                <w:kern w:val="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date) </w:t>
            </w:r>
            <w:r>
              <w:rPr>
                <w:rFonts w:ascii="Times New Roman" w:hAnsi="Times New Roman" w:cs="Times New Roman"/>
                <w:color w:val="AA0D91"/>
                <w:kern w:val="0"/>
                <w:sz w:val="24"/>
                <w:szCs w:val="24"/>
              </w:rPr>
              <w:t>const</w:t>
            </w: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{</w:t>
            </w:r>
          </w:p>
          <w:p>
            <w:pPr>
              <w:widowControl/>
              <w:tabs>
                <w:tab w:val="left" w:pos="593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color w:val="AA0D91"/>
                <w:kern w:val="0"/>
                <w:sz w:val="24"/>
                <w:szCs w:val="24"/>
              </w:rPr>
              <w:t>return</w:t>
            </w: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accumulation + balance * (date - lastDate);</w:t>
            </w:r>
          </w:p>
          <w:p>
            <w:pPr>
              <w:widowControl/>
              <w:tabs>
                <w:tab w:val="left" w:pos="593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538135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}</w:t>
            </w:r>
            <w:r>
              <w:rPr>
                <w:rFonts w:ascii="Times New Roman" w:hAnsi="Times New Roman" w:cs="Times New Roman"/>
                <w:color w:val="538135"/>
                <w:kern w:val="0"/>
                <w:sz w:val="24"/>
                <w:szCs w:val="24"/>
              </w:rPr>
              <w:t xml:space="preserve"> //计算利息 </w:t>
            </w:r>
            <w:r>
              <w:rPr>
                <w:rFonts w:ascii="Times New Roman" w:hAnsi="Times New Roman" w:cs="Times New Roman"/>
                <w:color w:val="538135"/>
                <w:kern w:val="0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color w:val="538135"/>
                <w:kern w:val="0"/>
                <w:sz w:val="24"/>
                <w:szCs w:val="24"/>
              </w:rPr>
              <w:instrText xml:space="preserve"> = 2 \* GB3 </w:instrText>
            </w:r>
            <w:r>
              <w:rPr>
                <w:rFonts w:ascii="Times New Roman" w:hAnsi="Times New Roman" w:cs="Times New Roman"/>
                <w:color w:val="538135"/>
                <w:kern w:val="0"/>
                <w:sz w:val="24"/>
                <w:szCs w:val="24"/>
              </w:rPr>
              <w:fldChar w:fldCharType="separate"/>
            </w:r>
            <w:r>
              <w:rPr>
                <w:rFonts w:hint="eastAsia" w:ascii="宋体" w:hAnsi="宋体" w:eastAsia="宋体" w:cs="宋体"/>
                <w:color w:val="538135"/>
                <w:kern w:val="0"/>
                <w:sz w:val="24"/>
                <w:szCs w:val="24"/>
              </w:rPr>
              <w:t>②</w:t>
            </w:r>
            <w:r>
              <w:rPr>
                <w:rFonts w:ascii="Times New Roman" w:hAnsi="Times New Roman" w:cs="Times New Roman"/>
                <w:color w:val="538135"/>
                <w:kern w:val="0"/>
                <w:sz w:val="24"/>
                <w:szCs w:val="24"/>
              </w:rPr>
              <w:fldChar w:fldCharType="end"/>
            </w:r>
          </w:p>
          <w:p>
            <w:pPr>
              <w:widowControl/>
              <w:tabs>
                <w:tab w:val="left" w:pos="593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A0D91"/>
                <w:kern w:val="0"/>
                <w:sz w:val="24"/>
                <w:szCs w:val="24"/>
              </w:rPr>
              <w:t>public</w:t>
            </w: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:</w:t>
            </w:r>
          </w:p>
          <w:p>
            <w:pPr>
              <w:widowControl/>
              <w:tabs>
                <w:tab w:val="left" w:pos="593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SavingsAccount(</w:t>
            </w:r>
            <w:r>
              <w:rPr>
                <w:rFonts w:ascii="Times New Roman" w:hAnsi="Times New Roman" w:cs="Times New Roman"/>
                <w:color w:val="AA0D91"/>
                <w:kern w:val="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date, </w:t>
            </w:r>
            <w:r>
              <w:rPr>
                <w:rFonts w:ascii="Times New Roman" w:hAnsi="Times New Roman" w:cs="Times New Roman"/>
                <w:color w:val="AA0D91"/>
                <w:kern w:val="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A0D91"/>
                <w:kern w:val="0"/>
                <w:sz w:val="24"/>
                <w:szCs w:val="24"/>
              </w:rPr>
              <w:t>id</w:t>
            </w: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color w:val="AA0D91"/>
                <w:kern w:val="0"/>
                <w:sz w:val="24"/>
                <w:szCs w:val="24"/>
              </w:rPr>
              <w:t>double</w:t>
            </w: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rate);</w:t>
            </w:r>
            <w:r>
              <w:rPr>
                <w:rFonts w:ascii="Times New Roman" w:hAnsi="Times New Roman" w:cs="Times New Roman"/>
                <w:color w:val="007400"/>
                <w:kern w:val="0"/>
                <w:sz w:val="24"/>
                <w:szCs w:val="24"/>
              </w:rPr>
              <w:t xml:space="preserve"> //构造函数</w:t>
            </w:r>
          </w:p>
          <w:p>
            <w:pPr>
              <w:widowControl/>
              <w:tabs>
                <w:tab w:val="left" w:pos="593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color w:val="AA0D91"/>
                <w:kern w:val="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getId() </w:t>
            </w:r>
            <w:r>
              <w:rPr>
                <w:rFonts w:ascii="Times New Roman" w:hAnsi="Times New Roman" w:cs="Times New Roman"/>
                <w:color w:val="AA0D91"/>
                <w:kern w:val="0"/>
                <w:sz w:val="24"/>
                <w:szCs w:val="24"/>
              </w:rPr>
              <w:t>const</w:t>
            </w: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{ </w:t>
            </w:r>
            <w:r>
              <w:rPr>
                <w:rFonts w:ascii="Times New Roman" w:hAnsi="Times New Roman" w:cs="Times New Roman"/>
                <w:color w:val="AA0D91"/>
                <w:kern w:val="0"/>
                <w:sz w:val="24"/>
                <w:szCs w:val="24"/>
              </w:rPr>
              <w:t>return</w:t>
            </w: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A0D91"/>
                <w:kern w:val="0"/>
                <w:sz w:val="24"/>
                <w:szCs w:val="24"/>
              </w:rPr>
              <w:t>id</w:t>
            </w: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; }</w:t>
            </w:r>
          </w:p>
          <w:p>
            <w:pPr>
              <w:widowControl/>
              <w:tabs>
                <w:tab w:val="left" w:pos="593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color w:val="AA0D91"/>
                <w:kern w:val="0"/>
                <w:sz w:val="24"/>
                <w:szCs w:val="24"/>
              </w:rPr>
              <w:t>double</w:t>
            </w: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getBalance() </w:t>
            </w:r>
            <w:r>
              <w:rPr>
                <w:rFonts w:ascii="Times New Roman" w:hAnsi="Times New Roman" w:cs="Times New Roman"/>
                <w:color w:val="AA0D91"/>
                <w:kern w:val="0"/>
                <w:sz w:val="24"/>
                <w:szCs w:val="24"/>
              </w:rPr>
              <w:t>const</w:t>
            </w: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{ </w:t>
            </w:r>
            <w:r>
              <w:rPr>
                <w:rFonts w:ascii="Times New Roman" w:hAnsi="Times New Roman" w:cs="Times New Roman"/>
                <w:color w:val="AA0D91"/>
                <w:kern w:val="0"/>
                <w:sz w:val="24"/>
                <w:szCs w:val="24"/>
              </w:rPr>
              <w:t>return</w:t>
            </w: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balance; }</w:t>
            </w:r>
          </w:p>
          <w:p>
            <w:pPr>
              <w:widowControl/>
              <w:tabs>
                <w:tab w:val="left" w:pos="593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color w:val="AA0D91"/>
                <w:kern w:val="0"/>
                <w:sz w:val="24"/>
                <w:szCs w:val="24"/>
              </w:rPr>
              <w:t>double</w:t>
            </w: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getRate() </w:t>
            </w:r>
            <w:r>
              <w:rPr>
                <w:rFonts w:ascii="Times New Roman" w:hAnsi="Times New Roman" w:cs="Times New Roman"/>
                <w:color w:val="AA0D91"/>
                <w:kern w:val="0"/>
                <w:sz w:val="24"/>
                <w:szCs w:val="24"/>
              </w:rPr>
              <w:t>const</w:t>
            </w: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{ </w:t>
            </w:r>
            <w:r>
              <w:rPr>
                <w:rFonts w:ascii="Times New Roman" w:hAnsi="Times New Roman" w:cs="Times New Roman"/>
                <w:color w:val="AA0D91"/>
                <w:kern w:val="0"/>
                <w:sz w:val="24"/>
                <w:szCs w:val="24"/>
              </w:rPr>
              <w:t>return</w:t>
            </w: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rate; }</w:t>
            </w:r>
          </w:p>
          <w:p>
            <w:pPr>
              <w:widowControl/>
              <w:tabs>
                <w:tab w:val="left" w:pos="593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color w:val="AA0D91"/>
                <w:kern w:val="0"/>
                <w:sz w:val="24"/>
                <w:szCs w:val="24"/>
              </w:rPr>
              <w:t>void</w:t>
            </w: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deposit(</w:t>
            </w:r>
            <w:r>
              <w:rPr>
                <w:rFonts w:ascii="Times New Roman" w:hAnsi="Times New Roman" w:cs="Times New Roman"/>
                <w:color w:val="AA0D91"/>
                <w:kern w:val="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date, </w:t>
            </w:r>
            <w:r>
              <w:rPr>
                <w:rFonts w:ascii="Times New Roman" w:hAnsi="Times New Roman" w:cs="Times New Roman"/>
                <w:color w:val="AA0D91"/>
                <w:kern w:val="0"/>
                <w:sz w:val="24"/>
                <w:szCs w:val="24"/>
              </w:rPr>
              <w:t>double</w:t>
            </w: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amount);</w:t>
            </w:r>
            <w:r>
              <w:rPr>
                <w:rFonts w:ascii="Times New Roman" w:hAnsi="Times New Roman" w:cs="Times New Roman"/>
                <w:color w:val="007400"/>
                <w:kern w:val="0"/>
                <w:sz w:val="24"/>
                <w:szCs w:val="24"/>
              </w:rPr>
              <w:t xml:space="preserve"> //存入现金</w:t>
            </w:r>
          </w:p>
          <w:p>
            <w:pPr>
              <w:widowControl/>
              <w:tabs>
                <w:tab w:val="left" w:pos="593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color w:val="AA0D91"/>
                <w:kern w:val="0"/>
                <w:sz w:val="24"/>
                <w:szCs w:val="24"/>
              </w:rPr>
              <w:t>void</w:t>
            </w: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withdraw(</w:t>
            </w:r>
            <w:r>
              <w:rPr>
                <w:rFonts w:ascii="Times New Roman" w:hAnsi="Times New Roman" w:cs="Times New Roman"/>
                <w:color w:val="AA0D91"/>
                <w:kern w:val="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date, </w:t>
            </w:r>
            <w:r>
              <w:rPr>
                <w:rFonts w:ascii="Times New Roman" w:hAnsi="Times New Roman" w:cs="Times New Roman"/>
                <w:color w:val="AA0D91"/>
                <w:kern w:val="0"/>
                <w:sz w:val="24"/>
                <w:szCs w:val="24"/>
              </w:rPr>
              <w:t>double</w:t>
            </w: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amount);</w:t>
            </w:r>
            <w:r>
              <w:rPr>
                <w:rFonts w:ascii="Times New Roman" w:hAnsi="Times New Roman" w:cs="Times New Roman"/>
                <w:color w:val="007400"/>
                <w:kern w:val="0"/>
                <w:sz w:val="24"/>
                <w:szCs w:val="24"/>
              </w:rPr>
              <w:t xml:space="preserve"> //取出现金</w:t>
            </w:r>
          </w:p>
          <w:p>
            <w:pPr>
              <w:widowControl/>
              <w:tabs>
                <w:tab w:val="left" w:pos="593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color w:val="AA0D91"/>
                <w:kern w:val="0"/>
                <w:sz w:val="24"/>
                <w:szCs w:val="24"/>
              </w:rPr>
              <w:t>void</w:t>
            </w: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settle(</w:t>
            </w:r>
            <w:r>
              <w:rPr>
                <w:rFonts w:ascii="Times New Roman" w:hAnsi="Times New Roman" w:cs="Times New Roman"/>
                <w:color w:val="AA0D91"/>
                <w:kern w:val="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date);</w:t>
            </w:r>
            <w:r>
              <w:rPr>
                <w:rFonts w:ascii="Times New Roman" w:hAnsi="Times New Roman" w:cs="Times New Roman"/>
                <w:color w:val="007400"/>
                <w:kern w:val="0"/>
                <w:sz w:val="24"/>
                <w:szCs w:val="24"/>
              </w:rPr>
              <w:t xml:space="preserve"> //结算利息，每年1月1日调用一次该函数</w:t>
            </w:r>
          </w:p>
          <w:p>
            <w:pPr>
              <w:widowControl/>
              <w:tabs>
                <w:tab w:val="left" w:pos="593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color w:val="AA0D91"/>
                <w:kern w:val="0"/>
                <w:sz w:val="24"/>
                <w:szCs w:val="24"/>
              </w:rPr>
              <w:t>void</w:t>
            </w: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show() </w:t>
            </w:r>
            <w:r>
              <w:rPr>
                <w:rFonts w:ascii="Times New Roman" w:hAnsi="Times New Roman" w:cs="Times New Roman"/>
                <w:color w:val="AA0D91"/>
                <w:kern w:val="0"/>
                <w:sz w:val="24"/>
                <w:szCs w:val="24"/>
              </w:rPr>
              <w:t>const</w:t>
            </w: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color w:val="007400"/>
                <w:kern w:val="0"/>
                <w:sz w:val="24"/>
                <w:szCs w:val="24"/>
              </w:rPr>
              <w:t xml:space="preserve"> //显示账户信息</w:t>
            </w:r>
          </w:p>
          <w:p>
            <w:pPr>
              <w:widowControl/>
              <w:tabs>
                <w:tab w:val="left" w:pos="593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};</w:t>
            </w:r>
          </w:p>
          <w:p>
            <w:pPr>
              <w:widowControl/>
              <w:tabs>
                <w:tab w:val="left" w:pos="593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AA0D91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7400"/>
                <w:kern w:val="0"/>
                <w:sz w:val="24"/>
                <w:szCs w:val="24"/>
              </w:rPr>
              <w:t>//计算年息</w:t>
            </w:r>
          </w:p>
          <w:p>
            <w:pPr>
              <w:widowControl/>
              <w:tabs>
                <w:tab w:val="left" w:pos="593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A0D91"/>
                <w:kern w:val="0"/>
                <w:sz w:val="24"/>
                <w:szCs w:val="24"/>
              </w:rPr>
              <w:t>void</w:t>
            </w: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SavingsAccount::settle(</w:t>
            </w:r>
            <w:r>
              <w:rPr>
                <w:rFonts w:ascii="Times New Roman" w:hAnsi="Times New Roman" w:cs="Times New Roman"/>
                <w:color w:val="AA0D91"/>
                <w:kern w:val="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date) {</w:t>
            </w:r>
          </w:p>
          <w:p>
            <w:pPr>
              <w:widowControl/>
              <w:tabs>
                <w:tab w:val="left" w:pos="593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color w:val="AA0D91"/>
                <w:kern w:val="0"/>
                <w:sz w:val="24"/>
                <w:szCs w:val="24"/>
              </w:rPr>
              <w:t>double</w:t>
            </w: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interest = accumulate(date) * rate / </w:t>
            </w:r>
            <w:r>
              <w:rPr>
                <w:rFonts w:ascii="Times New Roman" w:hAnsi="Times New Roman" w:cs="Times New Roman"/>
                <w:color w:val="1C00CF"/>
                <w:kern w:val="0"/>
                <w:sz w:val="24"/>
                <w:szCs w:val="24"/>
              </w:rPr>
              <w:t>365</w:t>
            </w: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</w:p>
          <w:p>
            <w:pPr>
              <w:widowControl/>
              <w:tabs>
                <w:tab w:val="left" w:pos="593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color w:val="AA0D91"/>
                <w:kern w:val="0"/>
                <w:sz w:val="24"/>
                <w:szCs w:val="24"/>
              </w:rPr>
              <w:t>if</w:t>
            </w: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(interest != </w:t>
            </w:r>
            <w:r>
              <w:rPr>
                <w:rFonts w:ascii="Times New Roman" w:hAnsi="Times New Roman" w:cs="Times New Roman"/>
                <w:color w:val="1C00CF"/>
                <w:kern w:val="0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)</w:t>
            </w:r>
          </w:p>
          <w:p>
            <w:pPr>
              <w:widowControl/>
              <w:tabs>
                <w:tab w:val="left" w:pos="593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record(date, interest);</w:t>
            </w:r>
          </w:p>
          <w:p>
            <w:pPr>
              <w:widowControl/>
              <w:tabs>
                <w:tab w:val="left" w:pos="593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accumulation = </w:t>
            </w:r>
            <w:r>
              <w:rPr>
                <w:rFonts w:ascii="Times New Roman" w:hAnsi="Times New Roman" w:cs="Times New Roman"/>
                <w:color w:val="1C00CF"/>
                <w:kern w:val="0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;</w:t>
            </w:r>
          </w:p>
          <w:p>
            <w:pPr>
              <w:widowControl/>
              <w:tabs>
                <w:tab w:val="left" w:pos="593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>
      <w:pPr>
        <w:widowControl/>
        <w:tabs>
          <w:tab w:val="left" w:pos="593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>
      <w:pPr>
        <w:widowControl/>
        <w:tabs>
          <w:tab w:val="left" w:pos="593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kern w:val="0"/>
          <w:sz w:val="24"/>
          <w:szCs w:val="24"/>
          <w:highlight w:val="non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none"/>
        </w:rPr>
        <w:t>代码片段1 储蓄账户类的关键代码</w:t>
      </w:r>
    </w:p>
    <w:p>
      <w:pPr>
        <w:widowControl/>
        <w:tabs>
          <w:tab w:val="left" w:pos="593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none"/>
        </w:rPr>
      </w:pPr>
    </w:p>
    <w:p>
      <w:pPr>
        <w:widowControl/>
        <w:tabs>
          <w:tab w:val="left" w:pos="593"/>
        </w:tabs>
        <w:autoSpaceDE w:val="0"/>
        <w:autoSpaceDN w:val="0"/>
        <w:adjustRightInd w:val="0"/>
        <w:jc w:val="left"/>
        <w:rPr>
          <w:rFonts w:hint="eastAsia" w:ascii="Times New Roman" w:hAnsi="Times New Roman" w:cs="Times New Roman"/>
          <w:color w:val="000000"/>
          <w:kern w:val="0"/>
          <w:sz w:val="24"/>
          <w:szCs w:val="24"/>
          <w:highlight w:val="non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none"/>
        </w:rPr>
        <w:t>(请用方框将代码圈住，并在方框下面写上这段代码的序号和名称，没写注释的同学注意在代码上加注释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highlight w:val="none"/>
        </w:rPr>
        <w:t>)</w:t>
      </w:r>
    </w:p>
    <w:p>
      <w:pPr>
        <w:widowControl/>
        <w:tabs>
          <w:tab w:val="left" w:pos="593"/>
        </w:tabs>
        <w:autoSpaceDE w:val="0"/>
        <w:autoSpaceDN w:val="0"/>
        <w:adjustRightInd w:val="0"/>
        <w:jc w:val="left"/>
        <w:rPr>
          <w:rFonts w:hint="eastAsia" w:ascii="Times New Roman" w:hAnsi="Times New Roman" w:cs="Times New Roman"/>
          <w:color w:val="000000"/>
          <w:kern w:val="0"/>
          <w:sz w:val="24"/>
          <w:szCs w:val="24"/>
          <w:highlight w:val="yellow"/>
        </w:rPr>
      </w:pPr>
    </w:p>
    <w:p>
      <w:pPr>
        <w:widowControl/>
        <w:numPr>
          <w:numId w:val="0"/>
        </w:numPr>
        <w:tabs>
          <w:tab w:val="left" w:pos="593"/>
        </w:tabs>
        <w:autoSpaceDE w:val="0"/>
        <w:autoSpaceDN w:val="0"/>
        <w:adjustRightInd w:val="0"/>
        <w:ind w:leftChars="0"/>
        <w:jc w:val="left"/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highlight w:val="none"/>
          <w:lang w:val="en-US" w:eastAsia="zh-CN"/>
        </w:rPr>
        <w:t>3.测试</w:t>
      </w:r>
    </w:p>
    <w:p>
      <w:pPr>
        <w:spacing w:line="360" w:lineRule="auto"/>
        <w:rPr>
          <w:sz w:val="24"/>
          <w:szCs w:val="28"/>
          <w:highlight w:val="none"/>
        </w:rPr>
      </w:pPr>
      <w:r>
        <w:rPr>
          <w:rFonts w:hint="eastAsia"/>
          <w:sz w:val="24"/>
          <w:szCs w:val="28"/>
          <w:highlight w:val="none"/>
          <w:lang w:eastAsia="zh-CN"/>
        </w:rPr>
        <w:t>（</w:t>
      </w:r>
      <w:r>
        <w:rPr>
          <w:rFonts w:hint="eastAsia"/>
          <w:sz w:val="24"/>
          <w:szCs w:val="28"/>
          <w:highlight w:val="none"/>
          <w:lang w:val="en-US" w:eastAsia="zh-CN"/>
        </w:rPr>
        <w:t>1</w:t>
      </w:r>
      <w:r>
        <w:rPr>
          <w:rFonts w:hint="eastAsia"/>
          <w:sz w:val="24"/>
          <w:szCs w:val="28"/>
          <w:highlight w:val="none"/>
          <w:lang w:eastAsia="zh-CN"/>
        </w:rPr>
        <w:t>）</w:t>
      </w:r>
      <w:r>
        <w:rPr>
          <w:rFonts w:hint="eastAsia"/>
          <w:sz w:val="24"/>
          <w:szCs w:val="28"/>
          <w:highlight w:val="none"/>
        </w:rPr>
        <w:t>测试用例1：</w:t>
      </w:r>
      <w:r>
        <w:rPr>
          <w:sz w:val="24"/>
          <w:szCs w:val="28"/>
          <w:highlight w:val="none"/>
        </w:rPr>
        <w:t>a s S3755217 0.015（用户输入正确数据）</w:t>
      </w:r>
    </w:p>
    <w:p>
      <w:pPr>
        <w:spacing w:line="360" w:lineRule="auto"/>
        <w:ind w:firstLine="480" w:firstLineChars="200"/>
        <w:rPr>
          <w:rFonts w:hint="default" w:eastAsiaTheme="minorEastAsia"/>
          <w:sz w:val="24"/>
          <w:szCs w:val="28"/>
          <w:highlight w:val="none"/>
          <w:lang w:val="en-US" w:eastAsia="zh-CN"/>
        </w:rPr>
      </w:pPr>
      <w:r>
        <w:rPr>
          <w:rFonts w:hint="eastAsia"/>
          <w:sz w:val="24"/>
          <w:szCs w:val="28"/>
          <w:highlight w:val="none"/>
          <w:lang w:val="en-US" w:eastAsia="zh-CN"/>
        </w:rPr>
        <w:t>得到的运行截图如下：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262245" cy="2665730"/>
            <wp:effectExtent l="0" t="0" r="14605" b="1270"/>
            <wp:docPr id="4" name="图片 4" descr="屏幕快照%202018-03-20%2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快照%202018-03-20%202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66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分析：设计这个测试用例的目的是什么？测出的结果表明什么？</w:t>
      </w:r>
    </w:p>
    <w:p>
      <w:pPr>
        <w:spacing w:line="360" w:lineRule="auto"/>
        <w:rPr>
          <w:sz w:val="24"/>
          <w:szCs w:val="28"/>
          <w:highlight w:val="none"/>
        </w:rPr>
      </w:pPr>
    </w:p>
    <w:p>
      <w:pPr>
        <w:spacing w:line="360" w:lineRule="auto"/>
        <w:rPr>
          <w:sz w:val="24"/>
          <w:szCs w:val="28"/>
          <w:highlight w:val="none"/>
        </w:rPr>
      </w:pPr>
      <w:r>
        <w:rPr>
          <w:rFonts w:hint="eastAsia"/>
          <w:sz w:val="24"/>
          <w:szCs w:val="28"/>
          <w:highlight w:val="none"/>
          <w:lang w:eastAsia="zh-CN"/>
        </w:rPr>
        <w:t>（</w:t>
      </w:r>
      <w:r>
        <w:rPr>
          <w:rFonts w:hint="eastAsia"/>
          <w:sz w:val="24"/>
          <w:szCs w:val="28"/>
          <w:highlight w:val="none"/>
          <w:lang w:val="en-US" w:eastAsia="zh-CN"/>
        </w:rPr>
        <w:t>2</w:t>
      </w:r>
      <w:r>
        <w:rPr>
          <w:rFonts w:hint="eastAsia"/>
          <w:sz w:val="24"/>
          <w:szCs w:val="28"/>
          <w:highlight w:val="none"/>
          <w:lang w:eastAsia="zh-CN"/>
        </w:rPr>
        <w:t>）</w:t>
      </w:r>
      <w:r>
        <w:rPr>
          <w:sz w:val="24"/>
          <w:szCs w:val="28"/>
          <w:highlight w:val="none"/>
        </w:rPr>
        <w:t>测试用例2：100 s S3755217 0.015（用户输入了错误的选项）</w:t>
      </w:r>
    </w:p>
    <w:p>
      <w:pPr>
        <w:spacing w:line="360" w:lineRule="auto"/>
        <w:rPr>
          <w:sz w:val="24"/>
          <w:szCs w:val="28"/>
          <w:highlight w:val="none"/>
        </w:rPr>
      </w:pPr>
      <w:r>
        <w:rPr>
          <w:sz w:val="24"/>
          <w:szCs w:val="28"/>
          <w:highlight w:val="none"/>
        </w:rPr>
        <w:t>。。。</w:t>
      </w:r>
    </w:p>
    <w:p>
      <w:pPr>
        <w:spacing w:line="360" w:lineRule="auto"/>
        <w:rPr>
          <w:sz w:val="24"/>
          <w:szCs w:val="28"/>
          <w:highlight w:val="none"/>
        </w:rPr>
      </w:pPr>
      <w:r>
        <w:rPr>
          <w:rFonts w:hint="eastAsia"/>
          <w:sz w:val="24"/>
          <w:szCs w:val="28"/>
          <w:highlight w:val="none"/>
          <w:lang w:eastAsia="zh-CN"/>
        </w:rPr>
        <w:t>（</w:t>
      </w:r>
      <w:r>
        <w:rPr>
          <w:rFonts w:hint="eastAsia"/>
          <w:sz w:val="24"/>
          <w:szCs w:val="28"/>
          <w:highlight w:val="none"/>
          <w:lang w:val="en-US" w:eastAsia="zh-CN"/>
        </w:rPr>
        <w:t>3</w:t>
      </w:r>
      <w:r>
        <w:rPr>
          <w:rFonts w:hint="eastAsia"/>
          <w:sz w:val="24"/>
          <w:szCs w:val="28"/>
          <w:highlight w:val="none"/>
          <w:lang w:eastAsia="zh-CN"/>
        </w:rPr>
        <w:t>）</w:t>
      </w:r>
      <w:r>
        <w:rPr>
          <w:sz w:val="24"/>
          <w:szCs w:val="28"/>
          <w:highlight w:val="none"/>
        </w:rPr>
        <w:t>测试用例5: a s S3755217 50000（用户输入了错误的利率）</w:t>
      </w:r>
    </w:p>
    <w:p>
      <w:pPr>
        <w:spacing w:line="360" w:lineRule="auto"/>
        <w:rPr>
          <w:sz w:val="24"/>
          <w:szCs w:val="28"/>
          <w:highlight w:val="none"/>
        </w:rPr>
      </w:pPr>
    </w:p>
    <w:p>
      <w:pPr>
        <w:spacing w:line="360" w:lineRule="auto"/>
        <w:rPr>
          <w:sz w:val="24"/>
          <w:szCs w:val="28"/>
          <w:highlight w:val="none"/>
        </w:rPr>
      </w:pPr>
      <w:r>
        <w:rPr>
          <w:sz w:val="24"/>
          <w:szCs w:val="28"/>
          <w:highlight w:val="none"/>
        </w:rPr>
        <w:t>(</w:t>
      </w:r>
      <w:r>
        <w:rPr>
          <w:rFonts w:hint="eastAsia"/>
          <w:sz w:val="24"/>
          <w:szCs w:val="28"/>
          <w:highlight w:val="none"/>
          <w:lang w:val="en-US" w:eastAsia="zh-CN"/>
        </w:rPr>
        <w:t>共</w:t>
      </w:r>
      <w:r>
        <w:rPr>
          <w:sz w:val="24"/>
          <w:szCs w:val="28"/>
          <w:highlight w:val="none"/>
        </w:rPr>
        <w:t>填写3-5个测试用例</w:t>
      </w:r>
      <w:r>
        <w:rPr>
          <w:rFonts w:hint="eastAsia"/>
          <w:sz w:val="24"/>
          <w:szCs w:val="28"/>
          <w:highlight w:val="none"/>
        </w:rPr>
        <w:t>)</w:t>
      </w:r>
    </w:p>
    <w:p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【</w:t>
      </w:r>
      <w:r>
        <w:rPr>
          <w:rFonts w:hint="eastAsia" w:ascii="Times New Roman" w:hAnsi="Times New Roman" w:cs="Times New Roman"/>
          <w:bCs/>
          <w:sz w:val="24"/>
          <w:szCs w:val="24"/>
          <w:lang w:val="en-US" w:eastAsia="zh-CN"/>
        </w:rPr>
        <w:t>功能2</w:t>
      </w:r>
      <w:r>
        <w:rPr>
          <w:rFonts w:hint="eastAsia" w:ascii="Times New Roman" w:hAnsi="Times New Roman" w:cs="Times New Roman"/>
          <w:bCs/>
          <w:sz w:val="24"/>
          <w:szCs w:val="24"/>
          <w:lang w:eastAsia="zh-CN"/>
        </w:rPr>
        <w:t>：</w:t>
      </w:r>
      <w:r>
        <w:rPr>
          <w:rFonts w:ascii="Times New Roman" w:hAnsi="Times New Roman" w:cs="Times New Roman"/>
          <w:bCs/>
          <w:sz w:val="24"/>
          <w:szCs w:val="24"/>
        </w:rPr>
        <w:t>建立简单的储蓄账户</w:t>
      </w:r>
      <w:r>
        <w:rPr>
          <w:rFonts w:ascii="Times New Roman" w:hAnsi="Times New Roman" w:cs="Times New Roman"/>
          <w:b/>
          <w:bCs/>
          <w:sz w:val="24"/>
          <w:szCs w:val="24"/>
        </w:rPr>
        <w:t>】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</w:t>
      </w:r>
    </w:p>
    <w:p>
      <w:pPr>
        <w:pBdr>
          <w:bottom w:val="single" w:color="auto" w:sz="4" w:space="0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</w:t>
      </w:r>
    </w:p>
    <w:p>
      <w:pPr>
        <w:pBdr>
          <w:bottom w:val="single" w:color="auto" w:sz="4" w:space="0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spacing w:line="360" w:lineRule="auto"/>
        <w:rPr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t>实验结论与感想</w:t>
      </w:r>
    </w:p>
    <w:p>
      <w:pPr>
        <w:spacing w:line="360" w:lineRule="auto"/>
        <w:rPr>
          <w:sz w:val="24"/>
          <w:szCs w:val="28"/>
          <w:highlight w:val="none"/>
        </w:rPr>
      </w:pPr>
      <w:r>
        <w:rPr>
          <w:sz w:val="24"/>
          <w:szCs w:val="28"/>
          <w:highlight w:val="none"/>
        </w:rPr>
        <w:t>可自行填写，也可直接删除此项</w:t>
      </w:r>
    </w:p>
    <w:p>
      <w:pPr>
        <w:spacing w:line="360" w:lineRule="auto"/>
        <w:rPr>
          <w:sz w:val="24"/>
          <w:szCs w:val="28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Windows 用户">
    <w15:presenceInfo w15:providerId="None" w15:userId="Windows 用户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revisionView w:markup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1E8"/>
    <w:rsid w:val="00056539"/>
    <w:rsid w:val="0007236B"/>
    <w:rsid w:val="001711E0"/>
    <w:rsid w:val="00197829"/>
    <w:rsid w:val="00225E14"/>
    <w:rsid w:val="0023484B"/>
    <w:rsid w:val="002A3718"/>
    <w:rsid w:val="002C0649"/>
    <w:rsid w:val="002C4E81"/>
    <w:rsid w:val="00302014"/>
    <w:rsid w:val="00306421"/>
    <w:rsid w:val="00306FC4"/>
    <w:rsid w:val="00337232"/>
    <w:rsid w:val="00366E56"/>
    <w:rsid w:val="003806E6"/>
    <w:rsid w:val="003C11DC"/>
    <w:rsid w:val="00441EAE"/>
    <w:rsid w:val="004C104D"/>
    <w:rsid w:val="00530390"/>
    <w:rsid w:val="0053753B"/>
    <w:rsid w:val="00566226"/>
    <w:rsid w:val="005B30E7"/>
    <w:rsid w:val="005F5453"/>
    <w:rsid w:val="00643616"/>
    <w:rsid w:val="006A61E8"/>
    <w:rsid w:val="006C08BD"/>
    <w:rsid w:val="006C09F2"/>
    <w:rsid w:val="006C1E59"/>
    <w:rsid w:val="006E5526"/>
    <w:rsid w:val="007D6A67"/>
    <w:rsid w:val="007E0F10"/>
    <w:rsid w:val="007E32BC"/>
    <w:rsid w:val="007F273B"/>
    <w:rsid w:val="007F3EBF"/>
    <w:rsid w:val="008772E4"/>
    <w:rsid w:val="008815F2"/>
    <w:rsid w:val="008C7603"/>
    <w:rsid w:val="00926A1B"/>
    <w:rsid w:val="00931FA6"/>
    <w:rsid w:val="00941B64"/>
    <w:rsid w:val="00975373"/>
    <w:rsid w:val="009C70DC"/>
    <w:rsid w:val="009E5638"/>
    <w:rsid w:val="00A14CCB"/>
    <w:rsid w:val="00A3009B"/>
    <w:rsid w:val="00AD7718"/>
    <w:rsid w:val="00B00FB6"/>
    <w:rsid w:val="00B749C1"/>
    <w:rsid w:val="00BE4C69"/>
    <w:rsid w:val="00C30CB0"/>
    <w:rsid w:val="00C64E13"/>
    <w:rsid w:val="00CA1A38"/>
    <w:rsid w:val="00CE08FF"/>
    <w:rsid w:val="00D265FB"/>
    <w:rsid w:val="00D44F37"/>
    <w:rsid w:val="00D564B8"/>
    <w:rsid w:val="00D90AB8"/>
    <w:rsid w:val="00D96B6D"/>
    <w:rsid w:val="00DF62D1"/>
    <w:rsid w:val="00E155C4"/>
    <w:rsid w:val="00E96353"/>
    <w:rsid w:val="00EF58EB"/>
    <w:rsid w:val="00F44011"/>
    <w:rsid w:val="00F64BA1"/>
    <w:rsid w:val="00F7635A"/>
    <w:rsid w:val="00FA460D"/>
    <w:rsid w:val="00FC43B7"/>
    <w:rsid w:val="00FC68F4"/>
    <w:rsid w:val="02914257"/>
    <w:rsid w:val="07D70AFF"/>
    <w:rsid w:val="0A585C3D"/>
    <w:rsid w:val="0C7F2CFB"/>
    <w:rsid w:val="0CB0742A"/>
    <w:rsid w:val="116B74E4"/>
    <w:rsid w:val="18653A4A"/>
    <w:rsid w:val="1AA06EAC"/>
    <w:rsid w:val="231D72E2"/>
    <w:rsid w:val="247B368F"/>
    <w:rsid w:val="29286FAD"/>
    <w:rsid w:val="2A145204"/>
    <w:rsid w:val="2A237BA9"/>
    <w:rsid w:val="2C3A5096"/>
    <w:rsid w:val="3AEB0B4C"/>
    <w:rsid w:val="3B391AC5"/>
    <w:rsid w:val="3C1E1D0F"/>
    <w:rsid w:val="3C9209D9"/>
    <w:rsid w:val="3F7F206A"/>
    <w:rsid w:val="419F65DC"/>
    <w:rsid w:val="45204402"/>
    <w:rsid w:val="483D5CD7"/>
    <w:rsid w:val="49DF08CD"/>
    <w:rsid w:val="4F7048DD"/>
    <w:rsid w:val="561D351A"/>
    <w:rsid w:val="58025A9A"/>
    <w:rsid w:val="5A022083"/>
    <w:rsid w:val="5BFD2F89"/>
    <w:rsid w:val="60D8070B"/>
    <w:rsid w:val="611D700A"/>
    <w:rsid w:val="636E1653"/>
    <w:rsid w:val="64B67A5C"/>
    <w:rsid w:val="6BF205A5"/>
    <w:rsid w:val="6E3F309D"/>
    <w:rsid w:val="6EDE22D0"/>
    <w:rsid w:val="71053D1D"/>
    <w:rsid w:val="71120B13"/>
    <w:rsid w:val="72210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qFormat/>
    <w:uiPriority w:val="99"/>
    <w:rPr>
      <w:sz w:val="18"/>
      <w:szCs w:val="18"/>
    </w:rPr>
  </w:style>
  <w:style w:type="paragraph" w:customStyle="1" w:styleId="10">
    <w:name w:val="Revision"/>
    <w:hidden/>
    <w:semiHidden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11">
    <w:name w:val="批注框文本 字符"/>
    <w:basedOn w:val="7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1BBE42F-E7A2-481A-A81A-E04E9699AE8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445</Words>
  <Characters>2541</Characters>
  <Lines>21</Lines>
  <Paragraphs>5</Paragraphs>
  <TotalTime>2</TotalTime>
  <ScaleCrop>false</ScaleCrop>
  <LinksUpToDate>false</LinksUpToDate>
  <CharactersWithSpaces>2981</CharactersWithSpaces>
  <Application>WPS Office_11.1.0.9031_F1E327BC-269C-435d-A152-05C5408002CA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2018-04-12T02:29:00Z</dcterms:created>
  <dc:creator>仁霖</dc:creator>
  <cp:lastModifiedBy>西西</cp:lastModifiedBy>
  <dcterms:modified xsi:type="dcterms:W3CDTF">2019-10-28T06:44:10Z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2052-11.1.0.9031</vt:lpwstr>
  </property>
</Properties>
</file>